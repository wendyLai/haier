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0C" w:rsidRDefault="00BC700C">
      <w:r>
        <w:rPr>
          <w:rFonts w:hint="eastAsia"/>
        </w:rPr>
        <w:t>截止至</w:t>
      </w:r>
      <w:r>
        <w:rPr>
          <w:rFonts w:hint="eastAsia"/>
        </w:rPr>
        <w:t>2015.12.25</w:t>
      </w:r>
    </w:p>
    <w:p w:rsidR="00BC700C" w:rsidRDefault="00BC700C"/>
    <w:p w:rsidR="00A12BFD" w:rsidRDefault="00144F6C">
      <w:r>
        <w:rPr>
          <w:rFonts w:hint="eastAsia"/>
        </w:rPr>
        <w:t>101.</w:t>
      </w:r>
      <w:r>
        <w:rPr>
          <w:rFonts w:hint="eastAsia"/>
        </w:rPr>
        <w:t>整体</w:t>
      </w:r>
    </w:p>
    <w:p w:rsidR="00144F6C" w:rsidRDefault="00144F6C">
      <w:r>
        <w:rPr>
          <w:rFonts w:hint="eastAsia"/>
        </w:rPr>
        <w:t>路由显示错误，点击功能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后要显示当前每一列的第一个子功能的所有内容，（目前只能达到点击子功能名字再展示子功能内容）；</w:t>
      </w:r>
    </w:p>
    <w:p w:rsidR="00144F6C" w:rsidRDefault="00144F6C">
      <w:r>
        <w:rPr>
          <w:rFonts w:hint="eastAsia"/>
        </w:rPr>
        <w:t>102.kind1</w:t>
      </w:r>
      <w:ins w:id="0" w:author="Windows User" w:date="2015-12-29T18:00:00Z">
        <w:r w:rsidR="00905B46">
          <w:rPr>
            <w:rFonts w:hint="eastAsia"/>
          </w:rPr>
          <w:t>（除</w:t>
        </w:r>
        <w:r w:rsidR="00905B46">
          <w:rPr>
            <w:rFonts w:hint="eastAsia"/>
          </w:rPr>
          <w:t>data</w:t>
        </w:r>
        <w:r w:rsidR="00905B46">
          <w:rPr>
            <w:rFonts w:hint="eastAsia"/>
          </w:rPr>
          <w:t>嵌入外已完成）</w:t>
        </w:r>
      </w:ins>
    </w:p>
    <w:p w:rsidR="00144F6C" w:rsidRDefault="00144F6C">
      <w:r>
        <w:rPr>
          <w:rFonts w:hint="eastAsia"/>
        </w:rPr>
        <w:t>图表未嵌入；</w:t>
      </w:r>
    </w:p>
    <w:p w:rsidR="00144F6C" w:rsidRDefault="00144F6C">
      <w:r>
        <w:rPr>
          <w:rFonts w:hint="eastAsia"/>
        </w:rPr>
        <w:t>103.</w:t>
      </w:r>
      <w:r>
        <w:rPr>
          <w:rFonts w:hint="eastAsia"/>
        </w:rPr>
        <w:t>整体</w:t>
      </w:r>
    </w:p>
    <w:p w:rsidR="00144F6C" w:rsidRDefault="00144F6C">
      <w:r>
        <w:rPr>
          <w:rFonts w:hint="eastAsia"/>
        </w:rPr>
        <w:t>data</w:t>
      </w:r>
      <w:r>
        <w:rPr>
          <w:rFonts w:hint="eastAsia"/>
        </w:rPr>
        <w:t>以及跟后端的数据交互还未做；</w:t>
      </w:r>
    </w:p>
    <w:p w:rsidR="00144F6C" w:rsidRDefault="00144F6C">
      <w:r>
        <w:rPr>
          <w:rFonts w:hint="eastAsia"/>
        </w:rPr>
        <w:t>104.kind4</w:t>
      </w:r>
    </w:p>
    <w:p w:rsidR="00144F6C" w:rsidRDefault="00144F6C">
      <w:r>
        <w:rPr>
          <w:rFonts w:hint="eastAsia"/>
        </w:rPr>
        <w:t>点击在线</w:t>
      </w:r>
      <w:r w:rsidR="00387DB5">
        <w:rPr>
          <w:rFonts w:hint="eastAsia"/>
        </w:rPr>
        <w:t>\</w:t>
      </w:r>
      <w:r w:rsidR="00387DB5">
        <w:rPr>
          <w:rFonts w:hint="eastAsia"/>
        </w:rPr>
        <w:t>历史</w:t>
      </w:r>
      <w:r w:rsidR="00387DB5">
        <w:rPr>
          <w:rFonts w:hint="eastAsia"/>
        </w:rPr>
        <w:t>\</w:t>
      </w:r>
      <w:r w:rsidR="00387DB5">
        <w:rPr>
          <w:rFonts w:hint="eastAsia"/>
        </w:rPr>
        <w:t>黑名单</w:t>
      </w:r>
      <w:r>
        <w:rPr>
          <w:rFonts w:hint="eastAsia"/>
        </w:rPr>
        <w:t>设备前面的</w:t>
      </w:r>
      <w:r>
        <w:rPr>
          <w:rFonts w:hint="eastAsia"/>
        </w:rPr>
        <w:t>icon</w:t>
      </w:r>
      <w:r>
        <w:rPr>
          <w:rFonts w:hint="eastAsia"/>
        </w:rPr>
        <w:t>会有一个蓝色的框，</w:t>
      </w:r>
      <w:r w:rsidR="00883FE5">
        <w:rPr>
          <w:rFonts w:hint="eastAsia"/>
        </w:rPr>
        <w:t>在</w:t>
      </w:r>
      <w:r>
        <w:rPr>
          <w:rFonts w:hint="eastAsia"/>
        </w:rPr>
        <w:t>进入到子功能时再点击</w:t>
      </w:r>
      <w:r w:rsidR="00585674">
        <w:rPr>
          <w:rFonts w:hint="eastAsia"/>
        </w:rPr>
        <w:t>其他</w:t>
      </w:r>
      <w:r w:rsidR="00883FE5">
        <w:rPr>
          <w:rFonts w:hint="eastAsia"/>
        </w:rPr>
        <w:t>子功能的</w:t>
      </w:r>
      <w:r>
        <w:rPr>
          <w:rFonts w:hint="eastAsia"/>
        </w:rPr>
        <w:t>icon</w:t>
      </w:r>
      <w:r>
        <w:rPr>
          <w:rFonts w:hint="eastAsia"/>
        </w:rPr>
        <w:t>会把内容隐藏；</w:t>
      </w:r>
    </w:p>
    <w:p w:rsidR="0012373D" w:rsidRDefault="0012373D">
      <w:r w:rsidRPr="004950C0">
        <w:rPr>
          <w:rFonts w:hint="eastAsia"/>
          <w:highlight w:val="yellow"/>
          <w:rPrChange w:id="1" w:author="Windows User" w:date="2015-12-29T18:01:00Z">
            <w:rPr>
              <w:rFonts w:hint="eastAsia"/>
            </w:rPr>
          </w:rPrChange>
        </w:rPr>
        <w:t>105.</w:t>
      </w:r>
      <w:r>
        <w:rPr>
          <w:rFonts w:hint="eastAsia"/>
        </w:rPr>
        <w:t>整体</w:t>
      </w:r>
    </w:p>
    <w:p w:rsidR="0012373D" w:rsidRDefault="0012373D">
      <w:r>
        <w:rPr>
          <w:rFonts w:hint="eastAsia"/>
        </w:rPr>
        <w:t>在每一列的右边缺少设置功能（应该是一个超链接链接到不同的子功能路径，由于用的是</w:t>
      </w:r>
      <w:r>
        <w:rPr>
          <w:rFonts w:hint="eastAsia"/>
        </w:rPr>
        <w:t>each</w:t>
      </w:r>
      <w:r>
        <w:rPr>
          <w:rFonts w:hint="eastAsia"/>
        </w:rPr>
        <w:t>函数所以接着做只能链接到一个路径，达不到效果）；</w:t>
      </w:r>
    </w:p>
    <w:p w:rsidR="0012373D" w:rsidRDefault="0012373D">
      <w:r w:rsidRPr="004950C0">
        <w:rPr>
          <w:rFonts w:hint="eastAsia"/>
          <w:highlight w:val="yellow"/>
          <w:rPrChange w:id="2" w:author="Windows User" w:date="2015-12-29T18:01:00Z">
            <w:rPr>
              <w:rFonts w:hint="eastAsia"/>
            </w:rPr>
          </w:rPrChange>
        </w:rPr>
        <w:t>106.</w:t>
      </w:r>
      <w:r>
        <w:rPr>
          <w:rFonts w:hint="eastAsia"/>
        </w:rPr>
        <w:t>整体</w:t>
      </w:r>
    </w:p>
    <w:p w:rsidR="0012373D" w:rsidRDefault="0012373D">
      <w:r>
        <w:t>每一列右边显示的</w:t>
      </w:r>
      <w:r>
        <w:t>icon</w:t>
      </w:r>
      <w:r>
        <w:t>快捷功能按钮都是不同的</w:t>
      </w:r>
      <w:r>
        <w:rPr>
          <w:rFonts w:hint="eastAsia"/>
        </w:rPr>
        <w:t>，</w:t>
      </w:r>
      <w:r>
        <w:t>each</w:t>
      </w:r>
      <w:r>
        <w:t>导致只能一样</w:t>
      </w:r>
      <w:r>
        <w:rPr>
          <w:rFonts w:hint="eastAsia"/>
        </w:rPr>
        <w:t>；</w:t>
      </w:r>
    </w:p>
    <w:p w:rsidR="0012373D" w:rsidRDefault="0012373D">
      <w:r>
        <w:rPr>
          <w:rFonts w:hint="eastAsia"/>
        </w:rPr>
        <w:t>107.kind4</w:t>
      </w:r>
    </w:p>
    <w:p w:rsidR="0012373D" w:rsidRDefault="0012373D">
      <w:r>
        <w:rPr>
          <w:rFonts w:hint="eastAsia"/>
        </w:rPr>
        <w:t>不能展示出进入到哪一个子功能，子功能名字没有颜色变化以示区分；</w:t>
      </w:r>
    </w:p>
    <w:p w:rsidR="00685781" w:rsidRDefault="00685781">
      <w:r>
        <w:rPr>
          <w:rFonts w:hint="eastAsia"/>
        </w:rPr>
        <w:t>108.</w:t>
      </w:r>
      <w:r>
        <w:rPr>
          <w:rFonts w:hint="eastAsia"/>
        </w:rPr>
        <w:t>整体</w:t>
      </w:r>
    </w:p>
    <w:p w:rsidR="00685781" w:rsidRDefault="00685781">
      <w:proofErr w:type="spellStart"/>
      <w:r>
        <w:t>nav</w:t>
      </w:r>
      <w:proofErr w:type="spellEnd"/>
      <w:r>
        <w:t>切换的时候会有高度显示差异</w:t>
      </w:r>
      <w:r w:rsidR="00041BB1">
        <w:rPr>
          <w:rFonts w:hint="eastAsia"/>
        </w:rPr>
        <w:t>；</w:t>
      </w:r>
    </w:p>
    <w:p w:rsidR="00041BB1" w:rsidRDefault="00041BB1">
      <w:r>
        <w:rPr>
          <w:rFonts w:hint="eastAsia"/>
        </w:rPr>
        <w:t>109.login</w:t>
      </w:r>
      <w:ins w:id="3" w:author="Windows User" w:date="2015-12-29T18:01:00Z">
        <w:r w:rsidR="00905B46">
          <w:rPr>
            <w:rFonts w:hint="eastAsia"/>
          </w:rPr>
          <w:t>（已完成）</w:t>
        </w:r>
      </w:ins>
    </w:p>
    <w:p w:rsidR="00041BB1" w:rsidRPr="0012373D" w:rsidRDefault="00041BB1">
      <w:r>
        <w:rPr>
          <w:rFonts w:hint="eastAsia"/>
        </w:rPr>
        <w:t>login</w:t>
      </w:r>
      <w:r>
        <w:rPr>
          <w:rFonts w:hint="eastAsia"/>
        </w:rPr>
        <w:t>界面还没做；</w:t>
      </w:r>
    </w:p>
    <w:sectPr w:rsidR="00041BB1" w:rsidRPr="0012373D" w:rsidSect="00A1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ABF" w:rsidRDefault="00D17ABF" w:rsidP="00144F6C">
      <w:r>
        <w:separator/>
      </w:r>
    </w:p>
  </w:endnote>
  <w:endnote w:type="continuationSeparator" w:id="1">
    <w:p w:rsidR="00D17ABF" w:rsidRDefault="00D17ABF" w:rsidP="00144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ABF" w:rsidRDefault="00D17ABF" w:rsidP="00144F6C">
      <w:r>
        <w:separator/>
      </w:r>
    </w:p>
  </w:footnote>
  <w:footnote w:type="continuationSeparator" w:id="1">
    <w:p w:rsidR="00D17ABF" w:rsidRDefault="00D17ABF" w:rsidP="00144F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F6C"/>
    <w:rsid w:val="00041BB1"/>
    <w:rsid w:val="0012373D"/>
    <w:rsid w:val="00144F6C"/>
    <w:rsid w:val="00387DB5"/>
    <w:rsid w:val="004950C0"/>
    <w:rsid w:val="00585674"/>
    <w:rsid w:val="00685781"/>
    <w:rsid w:val="00745A0A"/>
    <w:rsid w:val="00883FE5"/>
    <w:rsid w:val="00905B46"/>
    <w:rsid w:val="009F341C"/>
    <w:rsid w:val="00A12BFD"/>
    <w:rsid w:val="00BC700C"/>
    <w:rsid w:val="00D17ABF"/>
    <w:rsid w:val="00EC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F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50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5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2015-12-25T07:50:00Z</dcterms:created>
  <dcterms:modified xsi:type="dcterms:W3CDTF">2015-12-29T10:01:00Z</dcterms:modified>
</cp:coreProperties>
</file>